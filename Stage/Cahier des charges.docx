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F5" w:rsidRDefault="00F10B4A" w:rsidP="00F10B4A">
      <w:pPr>
        <w:pStyle w:val="Titre"/>
      </w:pPr>
      <w:r>
        <w:t>Cahier des charges</w:t>
      </w:r>
    </w:p>
    <w:p w:rsidR="00F10B4A" w:rsidRDefault="00F10B4A" w:rsidP="00F10B4A"/>
    <w:p w:rsidR="00F10B4A" w:rsidRDefault="00F10B4A" w:rsidP="00F10B4A">
      <w:r>
        <w:t>Cette application est faite pour l’AFPA</w:t>
      </w:r>
    </w:p>
    <w:p w:rsidR="00F10B4A" w:rsidRDefault="00057671" w:rsidP="00F10B4A">
      <w:r>
        <w:t>Elle a pour</w:t>
      </w:r>
      <w:r w:rsidR="00F10B4A">
        <w:t xml:space="preserve"> but de faciliter la planification des formations</w:t>
      </w:r>
      <w:r w:rsidR="009A438B">
        <w:t xml:space="preserve"> des centres de dunkerque et calais</w:t>
      </w:r>
      <w:r w:rsidR="00F10B4A">
        <w:t xml:space="preserve"> </w:t>
      </w:r>
      <w:r>
        <w:t>que ce soit en ergonomie, en accessibilité et en visibilité.</w:t>
      </w:r>
    </w:p>
    <w:p w:rsidR="00992EC7" w:rsidRDefault="00992EC7" w:rsidP="00F10B4A"/>
    <w:p w:rsidR="007A7206" w:rsidRDefault="007C21D4" w:rsidP="00F10B4A">
      <w:r>
        <w:t>-</w:t>
      </w:r>
      <w:r w:rsidR="007A7206">
        <w:t>Accès à l’application :</w:t>
      </w:r>
    </w:p>
    <w:p w:rsidR="007A7206" w:rsidRDefault="007A7206" w:rsidP="00F10B4A">
      <w:r>
        <w:t>Une connexion</w:t>
      </w:r>
      <w:r w:rsidR="00233141">
        <w:t xml:space="preserve"> avec identifiants personnels est obligatoire</w:t>
      </w:r>
      <w:r>
        <w:t xml:space="preserve"> </w:t>
      </w:r>
      <w:r w:rsidR="00992EC7">
        <w:t>pour accéder à l’application</w:t>
      </w:r>
    </w:p>
    <w:p w:rsidR="00992EC7" w:rsidRDefault="00992EC7" w:rsidP="00F10B4A">
      <w:bookmarkStart w:id="0" w:name="_GoBack"/>
      <w:bookmarkEnd w:id="0"/>
    </w:p>
    <w:p w:rsidR="007C21D4" w:rsidRDefault="007C21D4" w:rsidP="00F10B4A">
      <w:r>
        <w:t>-</w:t>
      </w:r>
      <w:r w:rsidR="009A438B">
        <w:t>Vue</w:t>
      </w:r>
      <w:r>
        <w:t xml:space="preserve"> du planning :</w:t>
      </w:r>
    </w:p>
    <w:p w:rsidR="007C21D4" w:rsidRDefault="007C21D4" w:rsidP="00F10B4A">
      <w:r>
        <w:t>L’</w:t>
      </w:r>
      <w:r w:rsidR="009A438B">
        <w:t>application doit pouvoir</w:t>
      </w:r>
      <w:r>
        <w:t xml:space="preserve"> afficher l’ensemble des formations se déroulant entre 2 dates </w:t>
      </w:r>
      <w:r w:rsidR="002307FE">
        <w:t>choisies par</w:t>
      </w:r>
      <w:r>
        <w:t xml:space="preserve"> l’utilisateur</w:t>
      </w:r>
      <w:r w:rsidR="002307FE">
        <w:t xml:space="preserve"> en distinguant les périodes de PAE, d’interruptions et </w:t>
      </w:r>
      <w:r w:rsidR="00957548">
        <w:t>de distanciel. Le nom du/des formateurs et le libelle court</w:t>
      </w:r>
      <w:r w:rsidR="00583B3B">
        <w:t xml:space="preserve"> de chaque </w:t>
      </w:r>
      <w:r w:rsidR="00583B3B">
        <w:t>formation</w:t>
      </w:r>
      <w:r w:rsidR="00583B3B">
        <w:t xml:space="preserve"> doivent figurer sur le planning</w:t>
      </w:r>
      <w:r w:rsidR="007466CB">
        <w:t>.</w:t>
      </w:r>
    </w:p>
    <w:p w:rsidR="009A438B" w:rsidRDefault="009A438B" w:rsidP="00F10B4A">
      <w:r>
        <w:t>On doit aussi pouvoir distinguer et filtrer les formations par leur type de marché.</w:t>
      </w:r>
    </w:p>
    <w:p w:rsidR="009A438B" w:rsidRDefault="009A438B" w:rsidP="00F10B4A"/>
    <w:p w:rsidR="009A438B" w:rsidRDefault="009A438B" w:rsidP="00F10B4A">
      <w:r>
        <w:t>-Gestion des formations</w:t>
      </w:r>
    </w:p>
    <w:p w:rsidR="00583B3B" w:rsidRDefault="007C21D4" w:rsidP="00F10B4A">
      <w:r>
        <w:t>Il doit être possible d’ajouter, modifier et supprimer une formation</w:t>
      </w:r>
      <w:r w:rsidR="00583B3B">
        <w:t>.</w:t>
      </w:r>
    </w:p>
    <w:p w:rsidR="00583B3B" w:rsidRDefault="00583B3B" w:rsidP="00F10B4A">
      <w:r>
        <w:t>Une formation a obligatoirement</w:t>
      </w:r>
      <w:r w:rsidR="00F059CA">
        <w:t xml:space="preserve"> une date de début, </w:t>
      </w:r>
      <w:r>
        <w:t>un nombre d’heures total</w:t>
      </w:r>
      <w:r w:rsidR="00F059CA">
        <w:t xml:space="preserve"> et un taux horaire</w:t>
      </w:r>
      <w:r>
        <w:t>.</w:t>
      </w:r>
    </w:p>
    <w:p w:rsidR="00583B3B" w:rsidRDefault="00583B3B" w:rsidP="00F10B4A">
      <w:r>
        <w:t xml:space="preserve">Elle est </w:t>
      </w:r>
      <w:r w:rsidR="00EF1AFC">
        <w:t>liée</w:t>
      </w:r>
      <w:r w:rsidR="00F059CA">
        <w:t xml:space="preserve"> à un seul centre de formation, mais</w:t>
      </w:r>
      <w:r w:rsidR="00EF1AFC">
        <w:t xml:space="preserve"> à</w:t>
      </w:r>
      <w:r w:rsidR="00A9491E">
        <w:t xml:space="preserve"> une ou plusieurs salle(s) et</w:t>
      </w:r>
      <w:r w:rsidR="00EF1AFC">
        <w:t xml:space="preserve"> un ou plusieurs formateur(s) (mais pas durant les mêmes dates) et </w:t>
      </w:r>
      <w:r w:rsidR="00EF1AFC">
        <w:t>est rattachée</w:t>
      </w:r>
      <w:r w:rsidR="00EF1AFC">
        <w:t xml:space="preserve"> à un type de formation (identifié par un libelle cour et un libelle long et lui-même rattaché à un GRN)</w:t>
      </w:r>
      <w:r w:rsidR="009A438B">
        <w:t xml:space="preserve"> et à un type de marché</w:t>
      </w:r>
      <w:r w:rsidR="00EF1AFC">
        <w:t>.</w:t>
      </w:r>
    </w:p>
    <w:p w:rsidR="00EF1AFC" w:rsidRDefault="00EF1AFC" w:rsidP="007466CB">
      <w:r>
        <w:t>Elle peut également contenir une ou plusieurs PAE</w:t>
      </w:r>
      <w:r w:rsidR="00CD1729">
        <w:t xml:space="preserve"> chacune</w:t>
      </w:r>
      <w:r>
        <w:t xml:space="preserve"> </w:t>
      </w:r>
      <w:r w:rsidR="00A9491E">
        <w:t>ident</w:t>
      </w:r>
      <w:r w:rsidR="00CD1729">
        <w:t>ifiées par une date de début et un nombre d’heure</w:t>
      </w:r>
      <w:r w:rsidR="007466CB">
        <w:t xml:space="preserve"> et une ou plusieurs périodes d’interruption </w:t>
      </w:r>
      <w:r w:rsidR="007466CB">
        <w:t>identifiées</w:t>
      </w:r>
      <w:r w:rsidR="007466CB">
        <w:t xml:space="preserve"> par une date de début et une date de fin.</w:t>
      </w:r>
    </w:p>
    <w:p w:rsidR="00EF1AFC" w:rsidRDefault="00EF1AFC" w:rsidP="00F10B4A">
      <w:r>
        <w:t>Elle ne possède pas de date de fin, mais celle-ci doit être calculé</w:t>
      </w:r>
      <w:r w:rsidR="009A438B">
        <w:t>e</w:t>
      </w:r>
      <w:r>
        <w:t xml:space="preserve"> (les jours </w:t>
      </w:r>
      <w:r w:rsidR="00A9491E">
        <w:t>fériés</w:t>
      </w:r>
      <w:r>
        <w:t xml:space="preserve">, </w:t>
      </w:r>
      <w:r w:rsidRPr="00EF1AFC">
        <w:t>le pont de l'ascension</w:t>
      </w:r>
      <w:r>
        <w:t xml:space="preserve"> et la trêve des confiseurs</w:t>
      </w:r>
      <w:r w:rsidR="00A9491E">
        <w:t xml:space="preserve"> doivent être pris en compte automatiquement</w:t>
      </w:r>
      <w:r>
        <w:t>)</w:t>
      </w:r>
      <w:r w:rsidR="007466CB">
        <w:t>.</w:t>
      </w:r>
    </w:p>
    <w:p w:rsidR="00492668" w:rsidRDefault="00492668" w:rsidP="00F10B4A"/>
    <w:p w:rsidR="00F059CA" w:rsidRDefault="00F059CA" w:rsidP="00F10B4A">
      <w:r>
        <w:t>Quand une formation est en cours de création</w:t>
      </w:r>
      <w:r w:rsidR="00492668">
        <w:t xml:space="preserve"> les paramètres par défaut doivent être ceux de la dernière formation du même type de formation</w:t>
      </w:r>
    </w:p>
    <w:p w:rsidR="004B6C27" w:rsidRDefault="004B6C27" w:rsidP="00F10B4A"/>
    <w:p w:rsidR="007C21D4" w:rsidRPr="00F10B4A" w:rsidRDefault="007C21D4" w:rsidP="00F10B4A"/>
    <w:sectPr w:rsidR="007C21D4" w:rsidRPr="00F10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4A"/>
    <w:rsid w:val="00057671"/>
    <w:rsid w:val="002307FE"/>
    <w:rsid w:val="00233141"/>
    <w:rsid w:val="00492668"/>
    <w:rsid w:val="004B6C27"/>
    <w:rsid w:val="00583B3B"/>
    <w:rsid w:val="007466CB"/>
    <w:rsid w:val="007A7206"/>
    <w:rsid w:val="007C21D4"/>
    <w:rsid w:val="008D01F5"/>
    <w:rsid w:val="00957548"/>
    <w:rsid w:val="00992EC7"/>
    <w:rsid w:val="009A438B"/>
    <w:rsid w:val="00A9491E"/>
    <w:rsid w:val="00CD1729"/>
    <w:rsid w:val="00D4396F"/>
    <w:rsid w:val="00EF1AFC"/>
    <w:rsid w:val="00F059CA"/>
    <w:rsid w:val="00F1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002F"/>
  <w15:chartTrackingRefBased/>
  <w15:docId w15:val="{4B9561E7-BB53-4A80-B5ED-1350C71C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10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0B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59011-07-07</dc:creator>
  <cp:keywords/>
  <dc:description/>
  <cp:lastModifiedBy>59011-07-07</cp:lastModifiedBy>
  <cp:revision>3</cp:revision>
  <dcterms:created xsi:type="dcterms:W3CDTF">2022-02-22T10:10:00Z</dcterms:created>
  <dcterms:modified xsi:type="dcterms:W3CDTF">2022-02-22T15:59:00Z</dcterms:modified>
</cp:coreProperties>
</file>